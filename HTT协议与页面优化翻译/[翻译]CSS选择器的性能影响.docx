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E69" w:rsidRPr="00CD6E69" w:rsidRDefault="00CD6E69" w:rsidP="00CD6E69">
      <w:pPr>
        <w:widowControl/>
        <w:spacing w:after="300" w:line="330" w:lineRule="atLeast"/>
        <w:jc w:val="center"/>
        <w:textAlignment w:val="baseline"/>
        <w:outlineLvl w:val="1"/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</w:pPr>
      <w:r w:rsidRPr="00CD6E6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[</w:t>
      </w:r>
      <w:r w:rsidRPr="00CD6E6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翻译</w:t>
      </w:r>
      <w:r w:rsidRPr="00CD6E6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]CSS</w:t>
      </w:r>
      <w:r w:rsidRPr="00CD6E69">
        <w:rPr>
          <w:rFonts w:ascii="Trebuchet MS" w:eastAsia="宋体" w:hAnsi="Trebuchet MS" w:cs="宋体"/>
          <w:b/>
          <w:bCs/>
          <w:color w:val="000000"/>
          <w:spacing w:val="-15"/>
          <w:kern w:val="0"/>
          <w:sz w:val="36"/>
          <w:szCs w:val="36"/>
        </w:rPr>
        <w:t>选择器的性能影响</w:t>
      </w:r>
    </w:p>
    <w:p w:rsidR="00CD6E69" w:rsidRPr="00CD6E69" w:rsidRDefault="00CD6E69" w:rsidP="00CD6E69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原文：</w:t>
      </w:r>
      <w:hyperlink r:id="rId7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Performance Impact of CSS Selectors</w:t>
        </w:r>
      </w:hyperlink>
    </w:p>
    <w:p w:rsidR="00CD6E69" w:rsidRPr="00CD6E69" w:rsidRDefault="00CD6E69" w:rsidP="00CD6E69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原作者：</w:t>
      </w:r>
      <w:hyperlink r:id="rId8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Steve Souders</w:t>
        </w:r>
      </w:hyperlink>
    </w:p>
    <w:p w:rsidR="00CD6E69" w:rsidRPr="00CD6E69" w:rsidRDefault="00CD6E69" w:rsidP="00CD6E69">
      <w:pPr>
        <w:widowControl/>
        <w:numPr>
          <w:ilvl w:val="0"/>
          <w:numId w:val="1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翻译：</w:t>
      </w:r>
      <w:hyperlink r:id="rId9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ytzong</w:t>
        </w:r>
      </w:hyperlink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一些关于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选择器性能的讨论引起了我的兴趣。</w:t>
      </w:r>
    </w:p>
    <w:p w:rsidR="00CD6E69" w:rsidRPr="00CD6E69" w:rsidRDefault="00CD6E69" w:rsidP="00CD6E6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第一个是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Shaun Inman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写的《</w:t>
      </w:r>
      <w:hyperlink r:id="rId10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合格的</w:t>
        </w:r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CSS</w:t>
        </w:r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选择器（</w:t>
        </w:r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CSS Qualified Selectors</w:t>
        </w:r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）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》，实际上这篇博文并没有提到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性能，不过有一个来自</w:t>
      </w:r>
      <w:hyperlink r:id="rId11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David Hyatt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(Safari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 WebKit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的架构师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,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同时为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 Mozilla, Camino, Firefox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工作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)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的评论：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如果你非常在意页面的性能那千万别使用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CSS3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选择器。实际上，在所有浏览器中，用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 class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 id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来渲染，比那些使用同胞，后代选择器，子选择器（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sibling,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br/>
        <w:t>descendant and child selectors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）对页面性能的改善更值得关注。</w:t>
      </w:r>
    </w:p>
    <w:p w:rsidR="00CD6E69" w:rsidRPr="00CD6E69" w:rsidRDefault="00CD6E69" w:rsidP="00CD6E6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接下来的一篇博文很神奇。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Jon Sykes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做了一个系列的文章来测试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性能：</w:t>
      </w:r>
      <w:hyperlink r:id="rId12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第一部分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,</w:t>
      </w:r>
      <w:hyperlink r:id="rId13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第二部分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,</w:t>
      </w:r>
      <w:hyperlink r:id="rId14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第三部分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，其中</w:t>
      </w:r>
      <w:hyperlink r:id="rId15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第三部分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非常值得一读。这使我确信优化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选择器是页面性能优化的一个关键步骤。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但是，有两件事一直困扰着我。首先，大量的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DOM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元素和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规则。页面包含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60000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DOM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元素和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条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规则。这使浏览器非正常的运行（下面将证明这点）。下面的统计表格为美国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10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大网站的比较：</w:t>
      </w:r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/>
      </w:tblPr>
      <w:tblGrid>
        <w:gridCol w:w="1635"/>
        <w:gridCol w:w="1272"/>
        <w:gridCol w:w="1272"/>
      </w:tblGrid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网站名称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CSS规则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b/>
                <w:bCs/>
                <w:kern w:val="0"/>
                <w:szCs w:val="21"/>
              </w:rPr>
              <w:t>DOM元素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AOL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2289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1628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eBay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305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588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Facebook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2882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1966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Google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552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Live Search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376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449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MSN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1038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886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MySpace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932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444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Wikipedia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795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1333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Yahoo!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800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564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YouTube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821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817</w:t>
            </w:r>
          </w:p>
        </w:tc>
      </w:tr>
      <w:tr w:rsidR="00CD6E69" w:rsidRPr="00CD6E69" w:rsidTr="00CD6E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kern w:val="0"/>
                <w:szCs w:val="21"/>
              </w:rPr>
              <w:t>平均值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b/>
                <w:bCs/>
                <w:kern w:val="0"/>
              </w:rPr>
              <w:t>1033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120" w:type="dxa"/>
              <w:left w:w="240" w:type="dxa"/>
              <w:bottom w:w="120" w:type="dxa"/>
              <w:right w:w="240" w:type="dxa"/>
            </w:tcMar>
            <w:vAlign w:val="bottom"/>
            <w:hideMark/>
          </w:tcPr>
          <w:p w:rsidR="00CD6E69" w:rsidRPr="00CD6E69" w:rsidRDefault="00CD6E69" w:rsidP="00CD6E69">
            <w:pPr>
              <w:widowControl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CD6E69">
              <w:rPr>
                <w:rFonts w:ascii="宋体" w:eastAsia="宋体" w:hAnsi="宋体" w:cs="宋体"/>
                <w:b/>
                <w:bCs/>
                <w:kern w:val="0"/>
              </w:rPr>
              <w:t>923</w:t>
            </w:r>
          </w:p>
        </w:tc>
      </w:tr>
    </w:tbl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lastRenderedPageBreak/>
        <w:t>第二件困扰我的事情是测试以多大页面为基准？我想解决的问题是：无效率的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选择器会拖慢页面吗？所有测试的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5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个页面包含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a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元素（嵌套在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P, DIV,DIV, DIV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内部）（译注：使用同样的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HTML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页面），不同的是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：基准（没有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）（译注：下图中的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baseline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），标签选择器（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tag selector )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a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标签有一条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规则）（译注：下图中的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tag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class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class selectors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）（译注：下图中的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class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个子选择器（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child selectors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）（译注：下图中的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child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个后代选择器（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descendant selectors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）（译注：下图中的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descendant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）。后面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3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个页面的大小都超过了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3M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，而基准及标签选择器的页面则只有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1.8M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。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接下来调整为：</w:t>
      </w:r>
    </w:p>
    <w:p w:rsidR="00CD6E69" w:rsidRPr="00CD6E69" w:rsidRDefault="00CD6E69" w:rsidP="00CD6E69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2000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a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标签和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2000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条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规则（原先是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），这实际上有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6000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个左右的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DOM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元素，因为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a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嵌套在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P, DIV, DIV, DIV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内部</w:t>
      </w:r>
    </w:p>
    <w:p w:rsidR="00CD6E69" w:rsidRPr="00CD6E69" w:rsidRDefault="00CD6E69" w:rsidP="00CD6E69">
      <w:pPr>
        <w:widowControl/>
        <w:numPr>
          <w:ilvl w:val="0"/>
          <w:numId w:val="2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基准页面和标签选择器页面像其他页面一样有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2000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条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规则，不过只有简单的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class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规则生效，不会影响其他含有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class</w:t>
      </w: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属性的标签</w:t>
      </w:r>
    </w:p>
    <w:p w:rsidR="00CD6E69" w:rsidRPr="00CD6E69" w:rsidRDefault="00CD6E69" w:rsidP="00CD6E6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我在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12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个浏览器上进行了测试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。页面呈现时间是用嵌在头部和底部的脚本来测量（所有测试在本地运行）。测试结果如下图（我没有测试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Oprea 9.63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，你可以下载</w:t>
      </w:r>
      <w:hyperlink r:id="rId16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csv</w:t>
        </w:r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格式的数据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，</w:t>
      </w:r>
      <w:hyperlink r:id="rId17" w:history="1">
        <w:r w:rsidRPr="00CD6E69">
          <w:rPr>
            <w:rFonts w:ascii="Trebuchet MS" w:eastAsia="宋体" w:hAnsi="Trebuchet MS" w:cs="宋体"/>
            <w:color w:val="999999"/>
            <w:kern w:val="0"/>
            <w:u w:val="single"/>
          </w:rPr>
          <w:t>这里是测试页面</w:t>
        </w:r>
      </w:hyperlink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）：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="00F13A7A">
        <w:rPr>
          <w:noProof/>
        </w:rPr>
        <w:drawing>
          <wp:inline distT="0" distB="0" distL="0" distR="0">
            <wp:extent cx="4886325" cy="4733925"/>
            <wp:effectExtent l="19050" t="0" r="9525" b="0"/>
            <wp:docPr id="5" name="图片 5" descr="http://stevesouders.com/images/css-selectors-top-ten-2000-color-513x497-revis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evesouders.com/images/css-selectors-top-ten-2000-color-513x497-revised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69" w:rsidRPr="00CD6E69" w:rsidRDefault="00CD6E69" w:rsidP="00CD6E6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lastRenderedPageBreak/>
        <w:t>性能随浏览器而改变；</w:t>
      </w:r>
      <w:del w:id="0" w:author="Unknown">
        <w:r w:rsidRPr="00CD6E69">
          <w:rPr>
            <w:rFonts w:ascii="Trebuchet MS" w:eastAsia="宋体" w:hAnsi="Trebuchet MS" w:cs="宋体"/>
            <w:strike/>
            <w:color w:val="555555"/>
            <w:kern w:val="0"/>
            <w:szCs w:val="21"/>
            <w:bdr w:val="none" w:sz="0" w:space="0" w:color="auto" w:frame="1"/>
          </w:rPr>
          <w:delText>奇怪的是，两个新浏览器</w:delText>
        </w:r>
        <w:r w:rsidRPr="00CD6E69">
          <w:rPr>
            <w:rFonts w:ascii="Trebuchet MS" w:eastAsia="宋体" w:hAnsi="Trebuchet MS" w:cs="宋体"/>
            <w:strike/>
            <w:color w:val="555555"/>
            <w:kern w:val="0"/>
            <w:szCs w:val="21"/>
            <w:bdr w:val="none" w:sz="0" w:space="0" w:color="auto" w:frame="1"/>
          </w:rPr>
          <w:delText xml:space="preserve">IE 8 </w:delText>
        </w:r>
        <w:r w:rsidRPr="00CD6E69">
          <w:rPr>
            <w:rFonts w:ascii="Trebuchet MS" w:eastAsia="宋体" w:hAnsi="Trebuchet MS" w:cs="宋体"/>
            <w:strike/>
            <w:color w:val="555555"/>
            <w:kern w:val="0"/>
            <w:szCs w:val="21"/>
            <w:bdr w:val="none" w:sz="0" w:space="0" w:color="auto" w:frame="1"/>
          </w:rPr>
          <w:delText>和</w:delText>
        </w:r>
        <w:r w:rsidRPr="00CD6E69">
          <w:rPr>
            <w:rFonts w:ascii="Trebuchet MS" w:eastAsia="宋体" w:hAnsi="Trebuchet MS" w:cs="宋体"/>
            <w:strike/>
            <w:color w:val="555555"/>
            <w:kern w:val="0"/>
            <w:szCs w:val="21"/>
            <w:bdr w:val="none" w:sz="0" w:space="0" w:color="auto" w:frame="1"/>
          </w:rPr>
          <w:delText xml:space="preserve"> Firefox 3.1</w:delText>
        </w:r>
        <w:r w:rsidRPr="00CD6E69">
          <w:rPr>
            <w:rFonts w:ascii="Trebuchet MS" w:eastAsia="宋体" w:hAnsi="Trebuchet MS" w:cs="宋体"/>
            <w:strike/>
            <w:color w:val="555555"/>
            <w:kern w:val="0"/>
            <w:szCs w:val="21"/>
            <w:bdr w:val="none" w:sz="0" w:space="0" w:color="auto" w:frame="1"/>
          </w:rPr>
          <w:delText>反而是最慢的</w:delText>
        </w:r>
      </w:del>
      <w:r w:rsidRPr="00CD6E69">
        <w:rPr>
          <w:rFonts w:ascii="Trebuchet MS" w:eastAsia="宋体" w:hAnsi="Trebuchet MS" w:cs="宋体"/>
          <w:color w:val="555555"/>
          <w:kern w:val="0"/>
        </w:rPr>
        <w:t> 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所有测试是在同一台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PC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机的不同浏览器，不同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PC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机的不同浏览器可能有不同的性能特点。这个测试的目的不是比较各浏览器的性能，而是为了测试浏览器如何处理逐渐复杂的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选择器。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【修订：更深入的比较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Firefox 3.0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3.1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，我发现这台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PC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上的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Firefox 3.1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IE 8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逊于其他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PC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机。即使再进行测试，也会由于不同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PC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的硬件差异导致不同的结果，所以，不要用这些数据来比较浏览器。】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毫不意外，越复杂的页面（子选择器和后代选择器）通常性能越差。最大的意外在于第四个页面居然是最差的。所有的浏览器平均慢了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50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毫秒，观察最大的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(IE 6&amp;7,FF3)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平均只有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毫秒。对现在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70%+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的用户来说，改进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选择器只能提高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毫秒。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请记住，这些测试接近最坏的情况。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a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标签嵌在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P, DIV, DIV, DIV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导致总共有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6000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DOM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元素，这是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10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大站点中最复杂两个网站（见表一）的两倍大。另外，测试的页面含有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个极端无效的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规则，一般的网站大约有三分之一（译注：网站本身的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规则）的子选择器及后代选择器。以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Fackbook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为例，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2882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规则里只有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750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个极端无效的规则。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为什么我的测试结果和之前其他人的有些不同？一个不同来自于这极其极端。它成倍的放大于我们通常所用的页面。在这种情况下，浏览器面对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3M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的页面，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60000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个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DOM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元素及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条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规则会有不同的表现。我注意到，我的测试结果在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IE6&amp;7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中非常不同。我想知道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IE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在处理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选择器时是否某个规则。为此我测试了子选择器和后代选择器页面，从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1000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至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20000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逐渐增加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a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标签和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规则的数量，结果如下图所示，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IE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在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18000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条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规则时陡增。但是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 xml:space="preserve">IE6&amp;7 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渲染页面更接近实际，因为在我的测试中，他们的性能竟然是最高的。</w:t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pict>
          <v:shape id="_x0000_i1026" type="#_x0000_t75" alt="" style="width:24pt;height:24pt"/>
        </w:pict>
      </w:r>
      <w:r w:rsidR="00B77918">
        <w:rPr>
          <w:noProof/>
        </w:rPr>
        <w:drawing>
          <wp:inline distT="0" distB="0" distL="0" distR="0">
            <wp:extent cx="4371975" cy="3143250"/>
            <wp:effectExtent l="19050" t="0" r="9525" b="0"/>
            <wp:docPr id="8" name="图片 8" descr="http://stevesouders.com/images/css-selectors-IE7-colorB-459x3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tevesouders.com/images/css-selectors-IE7-colorB-459x330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E69" w:rsidRPr="00CD6E69" w:rsidRDefault="00CD6E69" w:rsidP="00CD6E69">
      <w:pPr>
        <w:widowControl/>
        <w:spacing w:after="300"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color w:val="555555"/>
          <w:kern w:val="0"/>
          <w:szCs w:val="21"/>
        </w:rPr>
        <w:lastRenderedPageBreak/>
        <w:t>基于这些测试我有以下假设：对大多数网站而言，优化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选择器活得的性能提升很小，不值得去计较。有些配合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Javascript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交互的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规则会明显的拖慢页面。这是应该关注的焦点。所以我开始关注现实中影响页面性能的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CSS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样式相关的小问题（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offsetWidth,:hover</w:t>
      </w:r>
      <w:r w:rsidRPr="00CD6E69">
        <w:rPr>
          <w:rFonts w:ascii="Trebuchet MS" w:eastAsia="宋体" w:hAnsi="Trebuchet MS" w:cs="宋体"/>
          <w:color w:val="555555"/>
          <w:kern w:val="0"/>
          <w:szCs w:val="21"/>
        </w:rPr>
        <w:t>）。</w:t>
      </w:r>
    </w:p>
    <w:p w:rsidR="00CD6E69" w:rsidRPr="00CD6E69" w:rsidRDefault="00CD6E69" w:rsidP="00CD6E69">
      <w:pPr>
        <w:widowControl/>
        <w:spacing w:line="330" w:lineRule="atLeast"/>
        <w:jc w:val="left"/>
        <w:textAlignment w:val="baseline"/>
        <w:rPr>
          <w:rFonts w:ascii="Trebuchet MS" w:eastAsia="宋体" w:hAnsi="Trebuchet MS" w:cs="宋体"/>
          <w:color w:val="555555"/>
          <w:kern w:val="0"/>
          <w:szCs w:val="21"/>
        </w:rPr>
      </w:pPr>
      <w:r w:rsidRPr="00CD6E69">
        <w:rPr>
          <w:rFonts w:ascii="Trebuchet MS" w:eastAsia="宋体" w:hAnsi="Trebuchet MS" w:cs="宋体"/>
          <w:b/>
          <w:bCs/>
          <w:color w:val="555555"/>
          <w:kern w:val="0"/>
        </w:rPr>
        <w:t>译注：</w:t>
      </w:r>
    </w:p>
    <w:p w:rsidR="00CD6E69" w:rsidRPr="00CD6E69" w:rsidRDefault="00CD6E69" w:rsidP="00CD6E69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这是本人的处女翻</w:t>
      </w:r>
    </w:p>
    <w:p w:rsidR="00CD6E69" w:rsidRPr="00CD6E69" w:rsidRDefault="00CD6E69" w:rsidP="00CD6E69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并非一字一句的直翻，原则是尽量保留有用的内容</w:t>
      </w:r>
    </w:p>
    <w:p w:rsidR="00CD6E69" w:rsidRPr="00CD6E69" w:rsidRDefault="00CD6E69" w:rsidP="00CD6E69">
      <w:pPr>
        <w:widowControl/>
        <w:numPr>
          <w:ilvl w:val="0"/>
          <w:numId w:val="3"/>
        </w:numPr>
        <w:spacing w:line="330" w:lineRule="atLeast"/>
        <w:ind w:left="450"/>
        <w:jc w:val="left"/>
        <w:textAlignment w:val="baseline"/>
        <w:rPr>
          <w:rFonts w:ascii="Trebuchet MS" w:eastAsia="宋体" w:hAnsi="Trebuchet MS" w:cs="宋体"/>
          <w:color w:val="666666"/>
          <w:kern w:val="0"/>
          <w:szCs w:val="21"/>
        </w:rPr>
      </w:pPr>
      <w:r w:rsidRPr="00CD6E69">
        <w:rPr>
          <w:rFonts w:ascii="Trebuchet MS" w:eastAsia="宋体" w:hAnsi="Trebuchet MS" w:cs="宋体"/>
          <w:color w:val="666666"/>
          <w:kern w:val="0"/>
          <w:szCs w:val="21"/>
        </w:rPr>
        <w:t>水平有限，难免糟蹋了大师的作品，有疑问请自行到原文查阅</w:t>
      </w:r>
    </w:p>
    <w:p w:rsidR="00866DEE" w:rsidRPr="00CD6E69" w:rsidRDefault="00A65F81">
      <w:pPr>
        <w:rPr>
          <w:rFonts w:hint="eastAsia"/>
        </w:rPr>
      </w:pPr>
    </w:p>
    <w:sectPr w:rsidR="00866DEE" w:rsidRPr="00CD6E69" w:rsidSect="00D22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5F81" w:rsidRDefault="00A65F81" w:rsidP="00CD6E69">
      <w:r>
        <w:separator/>
      </w:r>
    </w:p>
  </w:endnote>
  <w:endnote w:type="continuationSeparator" w:id="0">
    <w:p w:rsidR="00A65F81" w:rsidRDefault="00A65F81" w:rsidP="00CD6E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5F81" w:rsidRDefault="00A65F81" w:rsidP="00CD6E69">
      <w:r>
        <w:separator/>
      </w:r>
    </w:p>
  </w:footnote>
  <w:footnote w:type="continuationSeparator" w:id="0">
    <w:p w:rsidR="00A65F81" w:rsidRDefault="00A65F81" w:rsidP="00CD6E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37719"/>
    <w:multiLevelType w:val="multilevel"/>
    <w:tmpl w:val="B87AD7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946D18"/>
    <w:multiLevelType w:val="multilevel"/>
    <w:tmpl w:val="22B00E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2128FC"/>
    <w:multiLevelType w:val="multilevel"/>
    <w:tmpl w:val="2E14196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6E69"/>
    <w:rsid w:val="0002230A"/>
    <w:rsid w:val="000415F9"/>
    <w:rsid w:val="000661B2"/>
    <w:rsid w:val="00075D71"/>
    <w:rsid w:val="000900AE"/>
    <w:rsid w:val="0009128C"/>
    <w:rsid w:val="00096EFC"/>
    <w:rsid w:val="000D1A6B"/>
    <w:rsid w:val="000D5663"/>
    <w:rsid w:val="000E5BA8"/>
    <w:rsid w:val="000E6E85"/>
    <w:rsid w:val="001113BD"/>
    <w:rsid w:val="001155DB"/>
    <w:rsid w:val="00125277"/>
    <w:rsid w:val="00142C5D"/>
    <w:rsid w:val="00146F12"/>
    <w:rsid w:val="00147E30"/>
    <w:rsid w:val="001706B5"/>
    <w:rsid w:val="0018386E"/>
    <w:rsid w:val="00187FDA"/>
    <w:rsid w:val="001A660F"/>
    <w:rsid w:val="001B39F4"/>
    <w:rsid w:val="001B4E1E"/>
    <w:rsid w:val="001C1222"/>
    <w:rsid w:val="001C1550"/>
    <w:rsid w:val="001D1368"/>
    <w:rsid w:val="001F16B9"/>
    <w:rsid w:val="001F6867"/>
    <w:rsid w:val="002071CD"/>
    <w:rsid w:val="00207383"/>
    <w:rsid w:val="002076E2"/>
    <w:rsid w:val="0021022F"/>
    <w:rsid w:val="00220888"/>
    <w:rsid w:val="00220FBE"/>
    <w:rsid w:val="002270A9"/>
    <w:rsid w:val="00227E84"/>
    <w:rsid w:val="002340BE"/>
    <w:rsid w:val="00252480"/>
    <w:rsid w:val="002659AF"/>
    <w:rsid w:val="0028792F"/>
    <w:rsid w:val="002B0398"/>
    <w:rsid w:val="002D62B2"/>
    <w:rsid w:val="002E2306"/>
    <w:rsid w:val="0030223C"/>
    <w:rsid w:val="00326D86"/>
    <w:rsid w:val="00355C5F"/>
    <w:rsid w:val="00367D4A"/>
    <w:rsid w:val="00377D0B"/>
    <w:rsid w:val="003842A0"/>
    <w:rsid w:val="003A2511"/>
    <w:rsid w:val="003A3FAF"/>
    <w:rsid w:val="003B12BC"/>
    <w:rsid w:val="003B5893"/>
    <w:rsid w:val="003E3C87"/>
    <w:rsid w:val="0041726F"/>
    <w:rsid w:val="00422CCA"/>
    <w:rsid w:val="00423B30"/>
    <w:rsid w:val="00426FD5"/>
    <w:rsid w:val="004325F2"/>
    <w:rsid w:val="004343F1"/>
    <w:rsid w:val="004634AE"/>
    <w:rsid w:val="00467B4A"/>
    <w:rsid w:val="00470432"/>
    <w:rsid w:val="0048786B"/>
    <w:rsid w:val="0049138E"/>
    <w:rsid w:val="00494903"/>
    <w:rsid w:val="004C0782"/>
    <w:rsid w:val="004E6441"/>
    <w:rsid w:val="004E6B60"/>
    <w:rsid w:val="004F55F7"/>
    <w:rsid w:val="00530A99"/>
    <w:rsid w:val="005431E7"/>
    <w:rsid w:val="00553EC7"/>
    <w:rsid w:val="005A455F"/>
    <w:rsid w:val="005D766A"/>
    <w:rsid w:val="005F5438"/>
    <w:rsid w:val="0061312A"/>
    <w:rsid w:val="00622F9F"/>
    <w:rsid w:val="00650F86"/>
    <w:rsid w:val="006573F1"/>
    <w:rsid w:val="00660156"/>
    <w:rsid w:val="00683DC6"/>
    <w:rsid w:val="00687797"/>
    <w:rsid w:val="006B2AB0"/>
    <w:rsid w:val="006B4D27"/>
    <w:rsid w:val="006C2CEE"/>
    <w:rsid w:val="00725772"/>
    <w:rsid w:val="007456BD"/>
    <w:rsid w:val="00752E72"/>
    <w:rsid w:val="007E601A"/>
    <w:rsid w:val="007F68EE"/>
    <w:rsid w:val="00801CE1"/>
    <w:rsid w:val="0081069F"/>
    <w:rsid w:val="00823E9A"/>
    <w:rsid w:val="0082529F"/>
    <w:rsid w:val="00826323"/>
    <w:rsid w:val="008379DF"/>
    <w:rsid w:val="00860DD3"/>
    <w:rsid w:val="00861563"/>
    <w:rsid w:val="00877A7F"/>
    <w:rsid w:val="00882225"/>
    <w:rsid w:val="008826EA"/>
    <w:rsid w:val="008B0EE4"/>
    <w:rsid w:val="008B48D3"/>
    <w:rsid w:val="008B5F1B"/>
    <w:rsid w:val="008D086F"/>
    <w:rsid w:val="009009D9"/>
    <w:rsid w:val="00917F33"/>
    <w:rsid w:val="00951E47"/>
    <w:rsid w:val="009554FD"/>
    <w:rsid w:val="00960279"/>
    <w:rsid w:val="00963C44"/>
    <w:rsid w:val="0097244E"/>
    <w:rsid w:val="009856B3"/>
    <w:rsid w:val="00986500"/>
    <w:rsid w:val="009C31EE"/>
    <w:rsid w:val="009D1D7F"/>
    <w:rsid w:val="009D3C86"/>
    <w:rsid w:val="009E0465"/>
    <w:rsid w:val="009F1747"/>
    <w:rsid w:val="00A171F5"/>
    <w:rsid w:val="00A17280"/>
    <w:rsid w:val="00A27A58"/>
    <w:rsid w:val="00A60B6A"/>
    <w:rsid w:val="00A65F81"/>
    <w:rsid w:val="00A843A5"/>
    <w:rsid w:val="00A90F49"/>
    <w:rsid w:val="00AA1388"/>
    <w:rsid w:val="00AA623D"/>
    <w:rsid w:val="00AB050A"/>
    <w:rsid w:val="00AD0214"/>
    <w:rsid w:val="00AD3CE5"/>
    <w:rsid w:val="00AE15BC"/>
    <w:rsid w:val="00B26D7B"/>
    <w:rsid w:val="00B5660C"/>
    <w:rsid w:val="00B7011D"/>
    <w:rsid w:val="00B77918"/>
    <w:rsid w:val="00B818CE"/>
    <w:rsid w:val="00BD07DE"/>
    <w:rsid w:val="00BF0FD2"/>
    <w:rsid w:val="00BF1873"/>
    <w:rsid w:val="00C057B0"/>
    <w:rsid w:val="00C17E76"/>
    <w:rsid w:val="00C331A2"/>
    <w:rsid w:val="00C43C72"/>
    <w:rsid w:val="00C44C29"/>
    <w:rsid w:val="00C777F5"/>
    <w:rsid w:val="00C82823"/>
    <w:rsid w:val="00C96F08"/>
    <w:rsid w:val="00CA73AC"/>
    <w:rsid w:val="00CD6E69"/>
    <w:rsid w:val="00CE49A1"/>
    <w:rsid w:val="00CE7CB5"/>
    <w:rsid w:val="00CF4432"/>
    <w:rsid w:val="00D03957"/>
    <w:rsid w:val="00D07D6A"/>
    <w:rsid w:val="00D22DA2"/>
    <w:rsid w:val="00D27F72"/>
    <w:rsid w:val="00D36AB4"/>
    <w:rsid w:val="00D370A4"/>
    <w:rsid w:val="00D4263D"/>
    <w:rsid w:val="00D462E6"/>
    <w:rsid w:val="00D56374"/>
    <w:rsid w:val="00D73AB1"/>
    <w:rsid w:val="00D771B8"/>
    <w:rsid w:val="00D85196"/>
    <w:rsid w:val="00D9703B"/>
    <w:rsid w:val="00DA36B6"/>
    <w:rsid w:val="00DA74BF"/>
    <w:rsid w:val="00DC17DF"/>
    <w:rsid w:val="00DC7D99"/>
    <w:rsid w:val="00DD0E43"/>
    <w:rsid w:val="00DD3DCE"/>
    <w:rsid w:val="00DD63F3"/>
    <w:rsid w:val="00DE1DC4"/>
    <w:rsid w:val="00DE2F66"/>
    <w:rsid w:val="00E011A8"/>
    <w:rsid w:val="00E0173B"/>
    <w:rsid w:val="00E33368"/>
    <w:rsid w:val="00E46248"/>
    <w:rsid w:val="00E50CF0"/>
    <w:rsid w:val="00E52B44"/>
    <w:rsid w:val="00E621DF"/>
    <w:rsid w:val="00E717CD"/>
    <w:rsid w:val="00E87DE6"/>
    <w:rsid w:val="00EB2A03"/>
    <w:rsid w:val="00ED7A5D"/>
    <w:rsid w:val="00ED7C99"/>
    <w:rsid w:val="00EE0BDF"/>
    <w:rsid w:val="00EE2C7E"/>
    <w:rsid w:val="00F11F47"/>
    <w:rsid w:val="00F13A7A"/>
    <w:rsid w:val="00F3457A"/>
    <w:rsid w:val="00F34F1C"/>
    <w:rsid w:val="00F43B38"/>
    <w:rsid w:val="00F453BB"/>
    <w:rsid w:val="00F50EAC"/>
    <w:rsid w:val="00F52818"/>
    <w:rsid w:val="00F53277"/>
    <w:rsid w:val="00F56C13"/>
    <w:rsid w:val="00F57DD4"/>
    <w:rsid w:val="00F609C0"/>
    <w:rsid w:val="00F6296D"/>
    <w:rsid w:val="00F71735"/>
    <w:rsid w:val="00F759CF"/>
    <w:rsid w:val="00F834F9"/>
    <w:rsid w:val="00F837FF"/>
    <w:rsid w:val="00FC008F"/>
    <w:rsid w:val="00FD7747"/>
    <w:rsid w:val="00FF41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DA2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D6E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D6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D6E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D6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D6E6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D6E69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CD6E69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CD6E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D6E69"/>
    <w:rPr>
      <w:b/>
      <w:bCs/>
    </w:rPr>
  </w:style>
  <w:style w:type="character" w:customStyle="1" w:styleId="apple-converted-space">
    <w:name w:val="apple-converted-space"/>
    <w:basedOn w:val="a0"/>
    <w:rsid w:val="00CD6E69"/>
  </w:style>
  <w:style w:type="paragraph" w:styleId="a8">
    <w:name w:val="Balloon Text"/>
    <w:basedOn w:val="a"/>
    <w:link w:val="Char1"/>
    <w:uiPriority w:val="99"/>
    <w:semiHidden/>
    <w:unhideWhenUsed/>
    <w:rsid w:val="00F13A7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13A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88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535">
          <w:blockQuote w:val="1"/>
          <w:marLeft w:val="600"/>
          <w:marRight w:val="0"/>
          <w:marTop w:val="240"/>
          <w:marBottom w:val="240"/>
          <w:divBdr>
            <w:top w:val="none" w:sz="0" w:space="0" w:color="auto"/>
            <w:left w:val="single" w:sz="36" w:space="12" w:color="CCCCCC"/>
            <w:bottom w:val="none" w:sz="0" w:space="0" w:color="auto"/>
            <w:right w:val="none" w:sz="0" w:space="0" w:color="auto"/>
          </w:divBdr>
        </w:div>
      </w:divsChild>
    </w:div>
    <w:div w:id="17765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evesouders.com/bio.php" TargetMode="External"/><Relationship Id="rId13" Type="http://schemas.openxmlformats.org/officeDocument/2006/relationships/hyperlink" Target="http://blog.archive.jpsykes.com/152/testing-css-performance-pt-2/" TargetMode="External"/><Relationship Id="rId18" Type="http://schemas.openxmlformats.org/officeDocument/2006/relationships/image" Target="media/image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stevesouders.com/blog/2009/03/10/performance-impact-of-css-selectors/" TargetMode="External"/><Relationship Id="rId12" Type="http://schemas.openxmlformats.org/officeDocument/2006/relationships/hyperlink" Target="http://blog.archive.jpsykes.com/151/testing-css-performance/" TargetMode="External"/><Relationship Id="rId17" Type="http://schemas.openxmlformats.org/officeDocument/2006/relationships/hyperlink" Target="http://stevesouders.com/tests/css-selectors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evesouders.com/tests/css-selectors-my-2000-tests-data.csv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ebkit.org/blo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archive.jpsykes.com/153/more-css-performance-testing-pt-3/" TargetMode="External"/><Relationship Id="rId10" Type="http://schemas.openxmlformats.org/officeDocument/2006/relationships/hyperlink" Target="http://www.shauninman.com/archive/2008/05/05/css_qualified_selectors" TargetMode="External"/><Relationship Id="rId19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99css.com" TargetMode="External"/><Relationship Id="rId14" Type="http://schemas.openxmlformats.org/officeDocument/2006/relationships/hyperlink" Target="http://blog.archive.jpsykes.com/153/more-css-performance-testing-pt-3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2883</Characters>
  <Application>Microsoft Office Word</Application>
  <DocSecurity>0</DocSecurity>
  <Lines>24</Lines>
  <Paragraphs>6</Paragraphs>
  <ScaleCrop>false</ScaleCrop>
  <Company>9917</Company>
  <LinksUpToDate>false</LinksUpToDate>
  <CharactersWithSpaces>3382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</dc:creator>
  <cp:keywords/>
  <dc:description/>
  <cp:lastModifiedBy>Zhangyi</cp:lastModifiedBy>
  <cp:revision>6</cp:revision>
  <dcterms:created xsi:type="dcterms:W3CDTF">2010-08-03T06:15:00Z</dcterms:created>
  <dcterms:modified xsi:type="dcterms:W3CDTF">2010-08-03T06:16:00Z</dcterms:modified>
</cp:coreProperties>
</file>